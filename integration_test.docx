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046E" w14:textId="77777777" w:rsidR="005A655A" w:rsidRDefault="00E31189">
      <w:pPr>
        <w:pStyle w:val="Title"/>
      </w:pPr>
      <w:r>
        <w:t>Integration Test</w:t>
      </w:r>
    </w:p>
    <w:p w14:paraId="526F046F" w14:textId="77777777" w:rsidR="005A655A" w:rsidRDefault="00E31189">
      <w:pPr>
        <w:pStyle w:val="Heading1"/>
      </w:pPr>
      <w:bookmarkStart w:id="0" w:name="test-document"/>
      <w:r>
        <w:t>Test Document</w:t>
      </w:r>
    </w:p>
    <w:p w14:paraId="526F0470" w14:textId="4BB32B3D" w:rsidR="005A655A" w:rsidRDefault="00E31189">
      <w:pPr>
        <w:pStyle w:val="FirstParagraph"/>
      </w:pPr>
      <w:r>
        <w:t xml:space="preserve">This is editable </w:t>
      </w:r>
      <w:del w:id="1" w:author="Julie Kirkwood" w:date="2025-05-28T19:58:00Z" w16du:dateUtc="2025-05-28T23:58:00Z">
        <w:r w:rsidDel="00E31189">
          <w:delText xml:space="preserve">text </w:delText>
        </w:r>
      </w:del>
      <w:ins w:id="2" w:author="Julie Kirkwood" w:date="2025-05-28T19:58:00Z" w16du:dateUtc="2025-05-28T23:58:00Z">
        <w:r>
          <w:t>TEXT</w:t>
        </w:r>
        <w:r>
          <w:t xml:space="preserve"> </w:t>
        </w:r>
      </w:ins>
      <w:r>
        <w:t>with</w:t>
      </w:r>
      <w:ins w:id="3" w:author="Julie Kirkwood" w:date="2025-05-28T19:58:00Z" w16du:dateUtc="2025-05-28T23:58:00Z">
        <w:r>
          <w:t xml:space="preserve"> some</w:t>
        </w:r>
      </w:ins>
      <w:r>
        <w:t xml:space="preserve"> </w:t>
      </w:r>
      <w:r>
        <w:rPr>
          <w:rStyle w:val="ProtectedParam"/>
        </w:rPr>
        <w:t>protected content</w:t>
      </w:r>
      <w:del w:id="4" w:author="Julie Kirkwood" w:date="2025-05-28T19:58:00Z" w16du:dateUtc="2025-05-28T23:58:00Z">
        <w:r w:rsidDel="00E31189">
          <w:delText xml:space="preserve"> here</w:delText>
        </w:r>
      </w:del>
      <w:r>
        <w:t>.</w:t>
      </w:r>
    </w:p>
    <w:bookmarkEnd w:id="0"/>
    <w:sectPr w:rsidR="005A655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12FA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192809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e Kirkwood">
    <w15:presenceInfo w15:providerId="Windows Live" w15:userId="795856b181e8f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55A"/>
    <w:rsid w:val="005A655A"/>
    <w:rsid w:val="00E31189"/>
    <w:rsid w:val="00F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046E"/>
  <w15:docId w15:val="{AEF90BE3-EB7B-4834-BFCC-E7C5FDBD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ProtectedParam">
    <w:name w:val="ProtectedParam"/>
    <w:basedOn w:val="CaptionChar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E311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Test</dc:title>
  <dc:creator/>
  <cp:keywords/>
  <cp:lastModifiedBy>Julie Kirkwood</cp:lastModifiedBy>
  <cp:revision>2</cp:revision>
  <dcterms:created xsi:type="dcterms:W3CDTF">2025-05-28T23:57:00Z</dcterms:created>
  <dcterms:modified xsi:type="dcterms:W3CDTF">2025-05-28T23:58:00Z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