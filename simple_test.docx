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4EFF" w14:textId="77777777" w:rsidR="00103A2F" w:rsidRDefault="00797295">
      <w:pPr>
        <w:pStyle w:val="Title"/>
      </w:pPr>
      <w:r>
        <w:t>Simple Test</w:t>
      </w:r>
    </w:p>
    <w:p w14:paraId="54754F00" w14:textId="77777777" w:rsidR="00103A2F" w:rsidRDefault="00797295">
      <w:pPr>
        <w:pStyle w:val="Heading1"/>
      </w:pPr>
      <w:bookmarkStart w:id="0" w:name="test"/>
      <w:r>
        <w:t>Test</w:t>
      </w:r>
    </w:p>
    <w:p w14:paraId="54754F01" w14:textId="3E9629AB" w:rsidR="00103A2F" w:rsidRDefault="00D366AD">
      <w:pPr>
        <w:pStyle w:val="FirstParagraph"/>
        <w:rPr>
          <w:ins w:id="1" w:author="Julie Kirkwood" w:date="2025-05-28T20:07:00Z" w16du:dateUtc="2025-05-29T00:07:00Z"/>
        </w:rPr>
      </w:pPr>
      <w:ins w:id="2" w:author="Julie Kirkwood" w:date="2025-05-28T20:06:00Z" w16du:dateUtc="2025-05-29T00:06:00Z">
        <w:r>
          <w:t>Abn</w:t>
        </w:r>
      </w:ins>
      <w:del w:id="3" w:author="Julie Kirkwood" w:date="2025-05-28T20:06:00Z" w16du:dateUtc="2025-05-29T00:06:00Z">
        <w:r w:rsidR="00797295" w:rsidDel="00D366AD">
          <w:delText>N</w:delText>
        </w:r>
      </w:del>
      <w:r w:rsidR="00797295">
        <w:t xml:space="preserve">ormal text with </w:t>
      </w:r>
      <w:ins w:id="4" w:author="Julie Kirkwood" w:date="2025-05-28T20:06:00Z" w16du:dateUtc="2025-05-29T00:06:00Z">
        <w:r>
          <w:t xml:space="preserve">some </w:t>
        </w:r>
      </w:ins>
      <w:r w:rsidR="00797295">
        <w:rPr>
          <w:rStyle w:val="ProtectedParam"/>
        </w:rPr>
        <w:t>pro</w:t>
      </w:r>
      <w:r w:rsidR="00797295">
        <w:rPr>
          <w:rStyle w:val="ProtectedParam"/>
        </w:rPr>
        <w:t>t</w:t>
      </w:r>
      <w:r w:rsidR="00797295">
        <w:rPr>
          <w:rStyle w:val="ProtectedParam"/>
        </w:rPr>
        <w:t>e</w:t>
      </w:r>
      <w:r w:rsidR="00797295">
        <w:rPr>
          <w:rStyle w:val="ProtectedParam"/>
        </w:rPr>
        <w:t>c</w:t>
      </w:r>
      <w:r w:rsidR="00797295">
        <w:rPr>
          <w:rStyle w:val="ProtectedParam"/>
        </w:rPr>
        <w:t>t</w:t>
      </w:r>
      <w:r w:rsidR="00797295">
        <w:rPr>
          <w:rStyle w:val="ProtectedParam"/>
        </w:rPr>
        <w:t>ed</w:t>
      </w:r>
      <w:del w:id="5" w:author="Julie Kirkwood" w:date="2025-05-28T20:06:00Z" w16du:dateUtc="2025-05-29T00:06:00Z">
        <w:r w:rsidR="00797295" w:rsidDel="00D366AD">
          <w:delText xml:space="preserve"> content</w:delText>
        </w:r>
      </w:del>
      <w:ins w:id="6" w:author="Julie Kirkwood" w:date="2025-05-28T20:06:00Z" w16du:dateUtc="2025-05-29T00:06:00Z">
        <w:r>
          <w:t xml:space="preserve"> text</w:t>
        </w:r>
      </w:ins>
      <w:r w:rsidR="00797295">
        <w:t>.</w:t>
      </w:r>
    </w:p>
    <w:p w14:paraId="3A313D14" w14:textId="77777777" w:rsidR="00797295" w:rsidRDefault="00797295" w:rsidP="00797295">
      <w:pPr>
        <w:pStyle w:val="BodyText"/>
        <w:rPr>
          <w:ins w:id="7" w:author="Julie Kirkwood" w:date="2025-05-28T20:07:00Z" w16du:dateUtc="2025-05-29T00:07:00Z"/>
        </w:rPr>
      </w:pPr>
    </w:p>
    <w:p w14:paraId="3DD3030A" w14:textId="5A72F311" w:rsidR="00797295" w:rsidRPr="00797295" w:rsidRDefault="00797295" w:rsidP="00797295">
      <w:pPr>
        <w:pStyle w:val="BodyText"/>
        <w:pPrChange w:id="8" w:author="Julie Kirkwood" w:date="2025-05-28T20:07:00Z" w16du:dateUtc="2025-05-29T00:07:00Z">
          <w:pPr>
            <w:pStyle w:val="FirstParagraph"/>
          </w:pPr>
        </w:pPrChange>
      </w:pPr>
      <w:ins w:id="9" w:author="Julie Kirkwood" w:date="2025-05-28T20:07:00Z" w16du:dateUtc="2025-05-29T00:07:00Z">
        <w:r>
          <w:t>New content here.</w:t>
        </w:r>
      </w:ins>
    </w:p>
    <w:bookmarkEnd w:id="0"/>
    <w:sectPr w:rsidR="00797295" w:rsidRPr="0079729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6C8635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2322014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ulie Kirkwood">
    <w15:presenceInfo w15:providerId="Windows Live" w15:userId="795856b181e8f4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A2F"/>
    <w:rsid w:val="00103A2F"/>
    <w:rsid w:val="00797295"/>
    <w:rsid w:val="00D366AD"/>
    <w:rsid w:val="00F7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4EFF"/>
  <w15:docId w15:val="{F6DDEBBC-7F35-4766-A2E0-2D3E0A0D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ProtectedParam">
    <w:name w:val="ProtectedParam"/>
    <w:basedOn w:val="CaptionChar"/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Revision">
    <w:name w:val="Revision"/>
    <w:hidden/>
    <w:rsid w:val="00D366A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Test</dc:title>
  <dc:creator/>
  <cp:keywords/>
  <cp:lastModifiedBy>Julie Kirkwood</cp:lastModifiedBy>
  <cp:revision>3</cp:revision>
  <dcterms:created xsi:type="dcterms:W3CDTF">2025-05-29T00:05:00Z</dcterms:created>
  <dcterms:modified xsi:type="dcterms:W3CDTF">2025-05-29T00:07:00Z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