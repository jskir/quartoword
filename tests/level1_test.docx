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17EBC" w14:textId="77777777" w:rsidR="00DB6056" w:rsidRDefault="00713474">
      <w:pPr>
        <w:pStyle w:val="Title"/>
      </w:pPr>
      <w:r>
        <w:t>Level 1 Test</w:t>
      </w:r>
    </w:p>
    <w:p w14:paraId="54C17EBD" w14:textId="77777777" w:rsidR="00DB6056" w:rsidRDefault="00713474">
      <w:pPr>
        <w:pStyle w:val="Heading1"/>
      </w:pPr>
      <w:bookmarkStart w:id="0" w:name="clinical-study-report"/>
      <w:r>
        <w:t>Clinical Study Report</w:t>
      </w:r>
    </w:p>
    <w:p w14:paraId="54C17EBE" w14:textId="77777777" w:rsidR="00DB6056" w:rsidRDefault="00713474">
      <w:pPr>
        <w:pStyle w:val="FirstParagraph"/>
      </w:pPr>
      <w:r>
        <w:t xml:space="preserve">The study enrolled </w:t>
      </w:r>
      <w:r>
        <w:rPr>
          <w:rStyle w:val="ProtectedParam"/>
        </w:rPr>
        <w:t>245</w:t>
      </w:r>
      <w:r>
        <w:t xml:space="preserve"> patients using </w:t>
      </w:r>
      <w:r>
        <w:rPr>
          <w:rStyle w:val="ProtectedParam"/>
        </w:rPr>
        <w:t>drug ABC-123</w:t>
      </w:r>
      <w:r>
        <w:t xml:space="preserve"> versus </w:t>
      </w:r>
      <w:r>
        <w:rPr>
          <w:rStyle w:val="ProtectedParam"/>
        </w:rPr>
        <w:t>placebo</w:t>
      </w:r>
      <w:r>
        <w:t>.</w:t>
      </w:r>
    </w:p>
    <w:p w14:paraId="54C17EBF" w14:textId="77777777" w:rsidR="00DB6056" w:rsidRDefault="00713474">
      <w:pPr>
        <w:pStyle w:val="BodyText"/>
      </w:pPr>
      <w:r>
        <w:t xml:space="preserve">Results are shown in </w:t>
      </w:r>
      <w:r>
        <w:rPr>
          <w:rStyle w:val="CrossReference"/>
        </w:rPr>
        <w:t>Table 1</w:t>
      </w:r>
      <w:r>
        <w:t xml:space="preserve"> and </w:t>
      </w:r>
      <w:r>
        <w:rPr>
          <w:rStyle w:val="CrossReference"/>
        </w:rPr>
        <w:t>Figure 2</w:t>
      </w:r>
      <w:r>
        <w:t>.</w:t>
      </w:r>
    </w:p>
    <w:p w14:paraId="54C17EC0" w14:textId="3D2A4D31" w:rsidR="00DB6056" w:rsidRDefault="00713474">
      <w:pPr>
        <w:pStyle w:val="BodyText"/>
      </w:pPr>
      <w:r>
        <w:t xml:space="preserve">The </w:t>
      </w:r>
      <w:del w:id="1" w:author="Julie Kirkwood" w:date="2025-05-29T13:26:00Z" w16du:dateUtc="2025-05-29T17:26:00Z">
        <w:r w:rsidDel="00713474">
          <w:delText xml:space="preserve">primary </w:delText>
        </w:r>
      </w:del>
      <w:ins w:id="2" w:author="Julie Kirkwood" w:date="2025-05-29T13:26:00Z" w16du:dateUtc="2025-05-29T17:26:00Z">
        <w:r>
          <w:t>PRIMARY</w:t>
        </w:r>
        <w:r>
          <w:t xml:space="preserve"> </w:t>
        </w:r>
      </w:ins>
      <w:del w:id="3" w:author="Julie Kirkwood" w:date="2025-05-29T13:26:00Z" w16du:dateUtc="2025-05-29T17:26:00Z">
        <w:r w:rsidDel="00713474">
          <w:delText xml:space="preserve">endpoint </w:delText>
        </w:r>
      </w:del>
      <w:ins w:id="4" w:author="Julie Kirkwood" w:date="2025-05-29T13:26:00Z" w16du:dateUtc="2025-05-29T17:26:00Z">
        <w:r>
          <w:t>OBJECTIVE</w:t>
        </w:r>
        <w:r>
          <w:t xml:space="preserve"> </w:t>
        </w:r>
      </w:ins>
      <w:r>
        <w:t xml:space="preserve">was met with </w:t>
      </w:r>
      <w:del w:id="5" w:author="Julie Kirkwood" w:date="2025-05-29T13:26:00Z" w16du:dateUtc="2025-05-29T17:26:00Z">
        <w:r w:rsidDel="007A0C50">
          <w:delText xml:space="preserve">statistical </w:delText>
        </w:r>
      </w:del>
      <w:ins w:id="6" w:author="Julie Kirkwood" w:date="2025-05-29T13:26:00Z" w16du:dateUtc="2025-05-29T17:26:00Z">
        <w:r w:rsidR="007A0C50">
          <w:t>CLEAR</w:t>
        </w:r>
        <w:r w:rsidR="007A0C50">
          <w:t xml:space="preserve"> </w:t>
        </w:r>
      </w:ins>
      <w:del w:id="7" w:author="Julie Kirkwood" w:date="2025-05-29T13:26:00Z" w16du:dateUtc="2025-05-29T17:26:00Z">
        <w:r w:rsidDel="007A0C50">
          <w:delText>significance</w:delText>
        </w:r>
      </w:del>
      <w:ins w:id="8" w:author="Julie Kirkwood" w:date="2025-05-29T13:26:00Z" w16du:dateUtc="2025-05-29T17:26:00Z">
        <w:r w:rsidR="007A0C50">
          <w:t>BENEFIT</w:t>
        </w:r>
      </w:ins>
      <w:r>
        <w:t>.</w:t>
      </w:r>
    </w:p>
    <w:bookmarkEnd w:id="0"/>
    <w:sectPr w:rsidR="00DB6056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C4EEF5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4585295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ulie Kirkwood">
    <w15:presenceInfo w15:providerId="Windows Live" w15:userId="795856b181e8f4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6056"/>
    <w:rsid w:val="00713474"/>
    <w:rsid w:val="007A0C50"/>
    <w:rsid w:val="00C43463"/>
    <w:rsid w:val="00DB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17EBC"/>
  <w15:docId w15:val="{CBC9C3C8-0339-4440-B3B7-37F79995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customStyle="1" w:styleId="CrossReference">
    <w:name w:val="CrossReference"/>
    <w:basedOn w:val="CaptionChar"/>
  </w:style>
  <w:style w:type="character" w:customStyle="1" w:styleId="ProtectedParam">
    <w:name w:val="ProtectedParam"/>
    <w:basedOn w:val="CaptionChar"/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Revision">
    <w:name w:val="Revision"/>
    <w:hidden/>
    <w:rsid w:val="007A0C5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1 Test</dc:title>
  <dc:creator/>
  <cp:keywords/>
  <cp:lastModifiedBy>Julie Kirkwood</cp:lastModifiedBy>
  <cp:revision>3</cp:revision>
  <dcterms:created xsi:type="dcterms:W3CDTF">2025-05-29T17:25:00Z</dcterms:created>
  <dcterms:modified xsi:type="dcterms:W3CDTF">2025-05-29T17:26:00Z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