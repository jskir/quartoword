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E2F6F" w14:textId="77777777" w:rsidR="00A17E70" w:rsidRDefault="00DF5406">
      <w:pPr>
        <w:pStyle w:val="Title"/>
      </w:pPr>
      <w:r>
        <w:t>Reconstruction Test</w:t>
      </w:r>
    </w:p>
    <w:p w14:paraId="521E2F70" w14:textId="77777777" w:rsidR="00A17E70" w:rsidRDefault="00DF5406">
      <w:pPr>
        <w:pStyle w:val="Heading1"/>
      </w:pPr>
      <w:bookmarkStart w:id="0" w:name="clinical-report"/>
      <w:r>
        <w:t>Clinical Report</w:t>
      </w:r>
    </w:p>
    <w:p w14:paraId="521E2F71" w14:textId="50AEB033" w:rsidR="00A17E70" w:rsidRDefault="00DF5406">
      <w:pPr>
        <w:pStyle w:val="FirstParagraph"/>
      </w:pPr>
      <w:r>
        <w:t xml:space="preserve">The study </w:t>
      </w:r>
      <w:ins w:id="1" w:author="Julie Kirkwood" w:date="2025-05-28T20:45:00Z" w16du:dateUtc="2025-05-29T00:45:00Z">
        <w:r>
          <w:t xml:space="preserve">failed to </w:t>
        </w:r>
      </w:ins>
      <w:r>
        <w:t>enroll</w:t>
      </w:r>
      <w:del w:id="2" w:author="Julie Kirkwood" w:date="2025-05-28T20:45:00Z" w16du:dateUtc="2025-05-29T00:45:00Z">
        <w:r w:rsidDel="00DF5406">
          <w:delText>e</w:delText>
        </w:r>
        <w:r w:rsidDel="00DF5406">
          <w:delText>d</w:delText>
        </w:r>
      </w:del>
      <w:r>
        <w:t xml:space="preserve"> </w:t>
      </w:r>
      <w:r>
        <w:rPr>
          <w:rStyle w:val="VerbatimChar"/>
        </w:rPr>
        <w:t>r params$n_patients</w:t>
      </w:r>
      <w:r>
        <w:t xml:space="preserve"> patients with </w:t>
      </w:r>
      <w:r>
        <w:rPr>
          <w:rStyle w:val="ProtectedParam"/>
        </w:rPr>
        <w:t>documented disease</w:t>
      </w:r>
      <w:r>
        <w:t>.</w:t>
      </w:r>
    </w:p>
    <w:p w14:paraId="521E2F72" w14:textId="5235E2D6" w:rsidR="00A17E70" w:rsidRDefault="00DF5406">
      <w:pPr>
        <w:pStyle w:val="BodyText"/>
      </w:pPr>
      <w:r>
        <w:t xml:space="preserve">Results show </w:t>
      </w:r>
      <w:del w:id="3" w:author="Julie Kirkwood" w:date="2025-05-28T20:45:00Z" w16du:dateUtc="2025-05-29T00:45:00Z">
        <w:r w:rsidDel="00DF5406">
          <w:delText xml:space="preserve">significant </w:delText>
        </w:r>
      </w:del>
      <w:r>
        <w:t>improvement in the primary endpoint.</w:t>
      </w:r>
    </w:p>
    <w:bookmarkEnd w:id="0"/>
    <w:sectPr w:rsidR="00A17E7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61A4E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282343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lie Kirkwood">
    <w15:presenceInfo w15:providerId="Windows Live" w15:userId="795856b181e8f4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E70"/>
    <w:rsid w:val="006728FF"/>
    <w:rsid w:val="00A17E70"/>
    <w:rsid w:val="00D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2F6F"/>
  <w15:docId w15:val="{49D7909E-DD94-432C-A5ED-F706CE2C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ProtectedParam">
    <w:name w:val="ProtectedParam"/>
    <w:basedOn w:val="CaptionChar"/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Revision">
    <w:name w:val="Revision"/>
    <w:hidden/>
    <w:rsid w:val="00DF540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Reconstruction Test</dc:title>
  <dc:creator/>
  <cp:keywords/>
  <cp:lastModifiedBy>Julie Kirkwood</cp:lastModifiedBy>
  <cp:revision>2</cp:revision>
  <dcterms:created xsi:type="dcterms:W3CDTF">2025-05-29T00:44:00Z</dcterms:created>
  <dcterms:modified xsi:type="dcterms:W3CDTF">2025-05-29T00:45:00Z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