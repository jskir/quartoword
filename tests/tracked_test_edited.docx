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46B90" w14:textId="77777777" w:rsidR="00225A9B" w:rsidRDefault="00EE690E">
      <w:pPr>
        <w:pStyle w:val="Title"/>
      </w:pPr>
      <w:r>
        <w:t>Tracked Changes Test</w:t>
      </w:r>
    </w:p>
    <w:p w14:paraId="32D46B91" w14:textId="77777777" w:rsidR="00225A9B" w:rsidRDefault="00EE690E">
      <w:pPr>
        <w:pStyle w:val="Heading1"/>
      </w:pPr>
      <w:bookmarkStart w:id="0" w:name="test-document"/>
      <w:r>
        <w:t>Test Document</w:t>
      </w:r>
    </w:p>
    <w:p w14:paraId="32D46B92" w14:textId="631F9C64" w:rsidR="00225A9B" w:rsidRDefault="00EE690E">
      <w:pPr>
        <w:pStyle w:val="FirstParagraph"/>
      </w:pPr>
      <w:r>
        <w:t xml:space="preserve">This is the </w:t>
      </w:r>
      <w:del w:id="1" w:author="Julie Kirkwood" w:date="2025-05-28T18:55:00Z" w16du:dateUtc="2025-05-28T22:55:00Z">
        <w:r w:rsidDel="00EE690E">
          <w:delText xml:space="preserve">original </w:delText>
        </w:r>
      </w:del>
      <w:ins w:id="2" w:author="Julie Kirkwood" w:date="2025-05-28T18:55:00Z" w16du:dateUtc="2025-05-28T22:55:00Z">
        <w:r>
          <w:t>ORIGINAL</w:t>
        </w:r>
        <w:r>
          <w:t xml:space="preserve"> </w:t>
        </w:r>
      </w:ins>
      <w:r>
        <w:t>text that will be revised.</w:t>
      </w:r>
    </w:p>
    <w:p w14:paraId="32D46B93" w14:textId="1078E6E7" w:rsidR="00225A9B" w:rsidRDefault="00EE690E">
      <w:pPr>
        <w:pStyle w:val="BodyText"/>
      </w:pPr>
      <w:r>
        <w:t xml:space="preserve">The study </w:t>
      </w:r>
      <w:ins w:id="3" w:author="Julie Kirkwood" w:date="2025-05-28T18:55:00Z" w16du:dateUtc="2025-05-28T22:55:00Z">
        <w:r>
          <w:t xml:space="preserve">clearly </w:t>
        </w:r>
      </w:ins>
      <w:r>
        <w:t>met its primary endpoint</w:t>
      </w:r>
      <w:del w:id="4" w:author="Julie Kirkwood" w:date="2025-05-28T18:55:00Z" w16du:dateUtc="2025-05-28T22:55:00Z">
        <w:r w:rsidDel="00EE690E">
          <w:delText xml:space="preserve"> successfully</w:delText>
        </w:r>
      </w:del>
      <w:r>
        <w:t>.</w:t>
      </w:r>
      <w:bookmarkEnd w:id="0"/>
    </w:p>
    <w:sectPr w:rsidR="00225A9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45E42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1383809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lie Kirkwood">
    <w15:presenceInfo w15:providerId="Windows Live" w15:userId="795856b181e8f4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A9B"/>
    <w:rsid w:val="00225A9B"/>
    <w:rsid w:val="003544B0"/>
    <w:rsid w:val="004B4B35"/>
    <w:rsid w:val="008540F4"/>
    <w:rsid w:val="00C86DFD"/>
    <w:rsid w:val="00DE4884"/>
    <w:rsid w:val="00EE690E"/>
    <w:rsid w:val="00F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6B90"/>
  <w15:docId w15:val="{014A3FA0-D508-4FED-BBF4-6E9ADBFA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Revision">
    <w:name w:val="Revision"/>
    <w:hidden/>
    <w:rsid w:val="003544B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Tracked Changes Test</dc:title>
  <dc:creator>Julie Kirkwood</dc:creator>
  <cp:keywords/>
  <cp:lastModifiedBy>Julie Kirkwood</cp:lastModifiedBy>
  <cp:revision>4</cp:revision>
  <dcterms:created xsi:type="dcterms:W3CDTF">2025-05-28T22:35:00Z</dcterms:created>
  <dcterms:modified xsi:type="dcterms:W3CDTF">2025-05-28T22:55:00Z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